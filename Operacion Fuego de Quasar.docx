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4.19525146484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98999786376953"/>
          <w:szCs w:val="39.98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8999786376953"/>
          <w:szCs w:val="39.98999786376953"/>
          <w:u w:val="none"/>
          <w:shd w:fill="auto" w:val="clear"/>
          <w:vertAlign w:val="baseline"/>
          <w:rtl w:val="0"/>
        </w:rPr>
        <w:t xml:space="preserve">Operación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98999786376953"/>
          <w:szCs w:val="39.98999786376953"/>
          <w:u w:val="none"/>
          <w:shd w:fill="auto" w:val="clear"/>
          <w:vertAlign w:val="baseline"/>
          <w:rtl w:val="0"/>
        </w:rPr>
        <w:t xml:space="preserve">Fuego de Quasar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316650390625" w:line="272.7422904968262" w:lineRule="auto"/>
        <w:ind w:left="119.29351806640625" w:right="2343.6102294921875" w:firstLine="3.2984924316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Han Solo ha sido recientemente nombrado General de la Alianza Rebelde y busca dar un gran golpe contra el Imperio Galáctico para reavivar la llama de la resistencia.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4429574</wp:posOffset>
            </wp:positionH>
            <wp:positionV relativeFrom="paragraph">
              <wp:posOffset>225361</wp:posOffset>
            </wp:positionV>
            <wp:extent cx="1571625" cy="799162"/>
            <wp:effectExtent b="0" l="0" r="0" t="0"/>
            <wp:wrapSquare wrapText="bothSides" distB="19050" distT="19050" distL="19050" distR="1905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7991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37646484375" w:line="272.7422904968262" w:lineRule="auto"/>
        <w:ind w:left="108.9581298828125" w:right="2335.6982421875" w:firstLine="13.414001464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El servicio de inteligencia rebelde ha detectado un llamado de auxilio de una nave portacarga imperial a la deriva en un campo de asteroides. El manifiesto de la nave es ultra clasificado, pero se rumorea que transporta raciones y armamento para una legión entera.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3.2763671875" w:line="240" w:lineRule="auto"/>
        <w:ind w:left="73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  <w:drawing>
          <wp:inline distB="19050" distT="19050" distL="19050" distR="19050">
            <wp:extent cx="5010150" cy="37623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76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5522766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Desafío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35693359375" w:line="272.7422904968262" w:lineRule="auto"/>
        <w:ind w:left="6.816864013671875" w:right="146.19873046875" w:firstLine="4.1781616210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Como jefe de comunicaciones rebelde, tu misión es crear un programa que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retorne la fuente y contenido del mensaje de auxilio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. Para esto, cuentas con tres satélites que te permitirán triangular la posición, ¡pero cuidado! el mensaje puede no llegar completo a cada satélite debido al campo de asteroides frente a la nave.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37646484375" w:line="240" w:lineRule="auto"/>
        <w:ind w:left="16.0527038574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Posición de los satélites actualmente en servicio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646484375" w:line="240" w:lineRule="auto"/>
        <w:ind w:left="379.13131713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Kenobi: [-500, -200]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646484375" w:line="240" w:lineRule="auto"/>
        <w:ind w:left="379.13131713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Skywalker: [100, -100]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646484375" w:line="240" w:lineRule="auto"/>
        <w:ind w:left="379.13131713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Sato: [500, 100]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2763671875" w:line="240" w:lineRule="auto"/>
        <w:ind w:left="18.240051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Nivel 1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01953125" w:line="240" w:lineRule="auto"/>
        <w:ind w:left="10.995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Crear un programa con las siguientes firmas: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3770751953125" w:line="272.7422904968262" w:lineRule="auto"/>
        <w:ind w:left="26.168060302734375" w:right="841.5020751953125" w:firstLine="0"/>
        <w:jc w:val="left"/>
        <w:rPr>
          <w:rFonts w:ascii="Cutive Mono" w:cs="Cutive Mono" w:eastAsia="Cutive Mono" w:hAnsi="Cutive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utive Mono" w:cs="Cutive Mono" w:eastAsia="Cutive Mono" w:hAnsi="Cutive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// input: distancia al emisor tal cual se recibe en cada satélite // output: las coordenadas ‘x’ e ‘y’ del emisor del mensaje func GetLocation(distances ...float32) (x, y float32)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37646484375" w:line="272.7422904968262" w:lineRule="auto"/>
        <w:ind w:left="26.168060302734375" w:right="1240.928955078125" w:firstLine="0"/>
        <w:jc w:val="left"/>
        <w:rPr>
          <w:rFonts w:ascii="Cutive Mono" w:cs="Cutive Mono" w:eastAsia="Cutive Mono" w:hAnsi="Cutive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utive Mono" w:cs="Cutive Mono" w:eastAsia="Cutive Mono" w:hAnsi="Cutive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// input: el mensaje tal cual es recibido en cada satélite // output: el mensaje tal cual lo genera el emisor del mensaje func GetMessage(messages ...[]string) (msg string)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37646484375" w:line="240" w:lineRule="auto"/>
        <w:ind w:left="10.995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Consideraciones: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70751953125" w:line="272.7422904968262" w:lineRule="auto"/>
        <w:ind w:left="734.0736389160156" w:right="238.7255859375" w:hanging="354.9423217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La unidad de distancia en los parámetros de </w:t>
      </w:r>
      <w:r w:rsidDel="00000000" w:rsidR="00000000" w:rsidRPr="00000000">
        <w:rPr>
          <w:rFonts w:ascii="Cutive Mono" w:cs="Cutive Mono" w:eastAsia="Cutive Mono" w:hAnsi="Cutive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GetLocation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es la misma que la que se utiliza para indicar la posición de cada satélite.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7646484375" w:line="272.7422904968262" w:lineRule="auto"/>
        <w:ind w:left="379.1313171386719" w:right="185.472412109375" w:firstLine="0"/>
        <w:jc w:val="left"/>
        <w:rPr>
          <w:ins w:author="Pablo Duco" w:id="0" w:date="2021-01-06T19:41:13Z"/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El mensaje recibido en cada satélite se recibe en forma de arreglo de strings. </w:t>
      </w:r>
      <w:ins w:author="Pablo Duco" w:id="0" w:date="2021-01-06T19:41:1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7646484375" w:line="272.7422904968262" w:lineRule="auto"/>
        <w:ind w:left="379.1313171386719" w:right="185.4724121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Cuando una palabra del mensaje no pueda ser determinada, se reemplaza por un string en blanco en el array.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7646484375" w:line="240" w:lineRule="auto"/>
        <w:ind w:left="1099.1313171386719" w:right="0" w:firstLine="0"/>
        <w:jc w:val="left"/>
        <w:rPr>
          <w:rFonts w:ascii="Cutive Mono" w:cs="Cutive Mono" w:eastAsia="Cutive Mono" w:hAnsi="Cutive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○ Ejemplo: </w:t>
      </w:r>
      <w:r w:rsidDel="00000000" w:rsidR="00000000" w:rsidRPr="00000000">
        <w:rPr>
          <w:rFonts w:ascii="Cutive Mono" w:cs="Cutive Mono" w:eastAsia="Cutive Mono" w:hAnsi="Cutive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[“este”, “es”, “”, “mensaje”]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70751953125" w:line="272.7422904968262" w:lineRule="auto"/>
        <w:ind w:left="726.8168640136719" w:right="234.864501953125" w:hanging="347.68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Considerar que existe un desfasaje (a determinar) en el mensaje que se recibe en cada satélite.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7677001953125" w:line="240" w:lineRule="auto"/>
        <w:ind w:left="1099.13131713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○ Ejemplo: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677001953125" w:line="240" w:lineRule="auto"/>
        <w:ind w:left="1440" w:right="0" w:firstLine="0"/>
        <w:jc w:val="left"/>
        <w:rPr>
          <w:rFonts w:ascii="Cutive Mono" w:cs="Cutive Mono" w:eastAsia="Cutive Mono" w:hAnsi="Cutive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■ Kenobi: </w:t>
      </w:r>
      <w:r w:rsidDel="00000000" w:rsidR="00000000" w:rsidRPr="00000000">
        <w:rPr>
          <w:rFonts w:ascii="Cutive Mono" w:cs="Cutive Mono" w:eastAsia="Cutive Mono" w:hAnsi="Cutive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[“”, “este”, “es”, “un”, “mensaje”]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677001953125" w:line="240" w:lineRule="auto"/>
        <w:ind w:left="1095.61279296875" w:right="0" w:firstLine="344.38720703125"/>
        <w:jc w:val="left"/>
        <w:rPr>
          <w:rFonts w:ascii="Cutive Mono" w:cs="Cutive Mono" w:eastAsia="Cutive Mono" w:hAnsi="Cutive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■ Skywalker: </w:t>
      </w:r>
      <w:r w:rsidDel="00000000" w:rsidR="00000000" w:rsidRPr="00000000">
        <w:rPr>
          <w:rFonts w:ascii="Cutive Mono" w:cs="Cutive Mono" w:eastAsia="Cutive Mono" w:hAnsi="Cutive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[“este”, “”, “un”, “mensaje”]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677001953125" w:line="240" w:lineRule="auto"/>
        <w:ind w:left="1095.61279296875" w:right="0" w:firstLine="344.38720703125"/>
        <w:jc w:val="left"/>
        <w:rPr>
          <w:rFonts w:ascii="Cutive Mono" w:cs="Cutive Mono" w:eastAsia="Cutive Mono" w:hAnsi="Cutive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■ Sato: </w:t>
      </w:r>
      <w:r w:rsidDel="00000000" w:rsidR="00000000" w:rsidRPr="00000000">
        <w:rPr>
          <w:rFonts w:ascii="Cutive Mono" w:cs="Cutive Mono" w:eastAsia="Cutive Mono" w:hAnsi="Cutive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[“”, ””, ”es”, ””, ”mensaje”]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27667236328125" w:line="240" w:lineRule="auto"/>
        <w:ind w:left="18.240051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Nivel 2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0201416015625" w:line="272.7421188354492" w:lineRule="auto"/>
        <w:ind w:left="0" w:right="153.433837890625" w:firstLine="10.99502563476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Crear una API REST, hostear esa API en un cloud computing libre (Google App Engine, Amazon AWS, etc), crear el servicio </w:t>
      </w:r>
      <w:r w:rsidDel="00000000" w:rsidR="00000000" w:rsidRPr="00000000">
        <w:rPr>
          <w:rFonts w:ascii="Cutive Mono" w:cs="Cutive Mono" w:eastAsia="Cutive Mono" w:hAnsi="Cutive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/topsecret/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en donde se pueda obtener la ubicación de la nave y el mensaje que emite.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7422904968262" w:lineRule="auto"/>
        <w:ind w:left="6.816864013671875" w:right="283.466796875" w:firstLine="10.55526733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El servicio recibirá la información de la nave a través de un HTTP POST con un payload con el siguiente formato: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37646484375" w:line="240" w:lineRule="auto"/>
        <w:ind w:left="13.1939697265625" w:right="0" w:firstLine="0"/>
        <w:jc w:val="left"/>
        <w:rPr>
          <w:rFonts w:ascii="Cutive Mono" w:cs="Cutive Mono" w:eastAsia="Cutive Mono" w:hAnsi="Cutive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utive Mono" w:cs="Cutive Mono" w:eastAsia="Cutive Mono" w:hAnsi="Cutive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POST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utive Mono" w:cs="Cutive Mono" w:eastAsia="Cutive Mono" w:hAnsi="Cutive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/topsecret/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646484375" w:line="240" w:lineRule="auto"/>
        <w:ind w:left="42.22076416015625" w:right="0" w:firstLine="0"/>
        <w:jc w:val="left"/>
        <w:rPr>
          <w:rFonts w:ascii="Cutive Mono" w:cs="Cutive Mono" w:eastAsia="Cutive Mono" w:hAnsi="Cutive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utive Mono" w:cs="Cutive Mono" w:eastAsia="Cutive Mono" w:hAnsi="Cutive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646484375" w:line="240" w:lineRule="auto"/>
        <w:ind w:left="768.5978698730469" w:right="0" w:firstLine="0"/>
        <w:jc w:val="left"/>
        <w:rPr>
          <w:rFonts w:ascii="Cutive Mono" w:cs="Cutive Mono" w:eastAsia="Cutive Mono" w:hAnsi="Cutive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utive Mono" w:cs="Cutive Mono" w:eastAsia="Cutive Mono" w:hAnsi="Cutive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"satellites": [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646484375" w:line="240" w:lineRule="auto"/>
        <w:ind w:left="1482.2207641601562" w:right="0" w:firstLine="0"/>
        <w:jc w:val="left"/>
        <w:rPr>
          <w:rFonts w:ascii="Cutive Mono" w:cs="Cutive Mono" w:eastAsia="Cutive Mono" w:hAnsi="Cutive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utive Mono" w:cs="Cutive Mono" w:eastAsia="Cutive Mono" w:hAnsi="Cutive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646484375" w:line="240" w:lineRule="auto"/>
        <w:ind w:left="2196.2835693359375" w:right="0" w:firstLine="0"/>
        <w:jc w:val="left"/>
        <w:rPr>
          <w:rFonts w:ascii="Cutive Mono" w:cs="Cutive Mono" w:eastAsia="Cutive Mono" w:hAnsi="Cutive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utive Mono" w:cs="Cutive Mono" w:eastAsia="Cutive Mono" w:hAnsi="Cutive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“name”: "kenobi",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646484375" w:line="240" w:lineRule="auto"/>
        <w:ind w:left="2196.2835693359375" w:right="0" w:firstLine="0"/>
        <w:jc w:val="left"/>
        <w:rPr>
          <w:rFonts w:ascii="Cutive Mono" w:cs="Cutive Mono" w:eastAsia="Cutive Mono" w:hAnsi="Cutive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utive Mono" w:cs="Cutive Mono" w:eastAsia="Cutive Mono" w:hAnsi="Cutive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“distance”: 100.0,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646484375" w:line="240" w:lineRule="auto"/>
        <w:ind w:left="0" w:right="1743.77685546875" w:firstLine="0"/>
        <w:jc w:val="right"/>
        <w:rPr>
          <w:rFonts w:ascii="Cutive Mono" w:cs="Cutive Mono" w:eastAsia="Cutive Mono" w:hAnsi="Cutive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utive Mono" w:cs="Cutive Mono" w:eastAsia="Cutive Mono" w:hAnsi="Cutive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“message”: ["este", "", "", "mensaje", ""]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646484375" w:line="240" w:lineRule="auto"/>
        <w:ind w:left="1481.1212158203125" w:right="0" w:firstLine="0"/>
        <w:jc w:val="left"/>
        <w:rPr>
          <w:rFonts w:ascii="Cutive Mono" w:cs="Cutive Mono" w:eastAsia="Cutive Mono" w:hAnsi="Cutive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utive Mono" w:cs="Cutive Mono" w:eastAsia="Cutive Mono" w:hAnsi="Cutive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},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646484375" w:line="240" w:lineRule="auto"/>
        <w:ind w:left="1482.2207641601562" w:right="0" w:firstLine="0"/>
        <w:jc w:val="left"/>
        <w:rPr>
          <w:rFonts w:ascii="Cutive Mono" w:cs="Cutive Mono" w:eastAsia="Cutive Mono" w:hAnsi="Cutive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utive Mono" w:cs="Cutive Mono" w:eastAsia="Cutive Mono" w:hAnsi="Cutive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646484375" w:line="240" w:lineRule="auto"/>
        <w:ind w:left="2196.2835693359375" w:right="0" w:firstLine="0"/>
        <w:jc w:val="left"/>
        <w:rPr>
          <w:rFonts w:ascii="Cutive Mono" w:cs="Cutive Mono" w:eastAsia="Cutive Mono" w:hAnsi="Cutive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utive Mono" w:cs="Cutive Mono" w:eastAsia="Cutive Mono" w:hAnsi="Cutive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“name”: "skywalker",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646484375" w:line="240" w:lineRule="auto"/>
        <w:ind w:left="2196.2835693359375" w:right="0" w:firstLine="0"/>
        <w:jc w:val="left"/>
        <w:rPr>
          <w:rFonts w:ascii="Cutive Mono" w:cs="Cutive Mono" w:eastAsia="Cutive Mono" w:hAnsi="Cutive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utive Mono" w:cs="Cutive Mono" w:eastAsia="Cutive Mono" w:hAnsi="Cutive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“distance”: 115.5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646484375" w:line="240" w:lineRule="auto"/>
        <w:ind w:left="0" w:right="2010.0616455078125" w:firstLine="0"/>
        <w:jc w:val="right"/>
        <w:rPr>
          <w:rFonts w:ascii="Cutive Mono" w:cs="Cutive Mono" w:eastAsia="Cutive Mono" w:hAnsi="Cutive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utive Mono" w:cs="Cutive Mono" w:eastAsia="Cutive Mono" w:hAnsi="Cutive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“message”: ["", "es", "", "", "secreto"]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70751953125" w:line="240" w:lineRule="auto"/>
        <w:ind w:left="1481.1212158203125" w:right="0" w:firstLine="0"/>
        <w:jc w:val="left"/>
        <w:rPr>
          <w:rFonts w:ascii="Cutive Mono" w:cs="Cutive Mono" w:eastAsia="Cutive Mono" w:hAnsi="Cutive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utive Mono" w:cs="Cutive Mono" w:eastAsia="Cutive Mono" w:hAnsi="Cutive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},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70751953125" w:line="240" w:lineRule="auto"/>
        <w:ind w:left="1482.2207641601562" w:right="0" w:firstLine="0"/>
        <w:jc w:val="left"/>
        <w:rPr>
          <w:rFonts w:ascii="Cutive Mono" w:cs="Cutive Mono" w:eastAsia="Cutive Mono" w:hAnsi="Cutive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utive Mono" w:cs="Cutive Mono" w:eastAsia="Cutive Mono" w:hAnsi="Cutive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70751953125" w:line="240" w:lineRule="auto"/>
        <w:ind w:left="2196.2835693359375" w:right="0" w:firstLine="0"/>
        <w:jc w:val="left"/>
        <w:rPr>
          <w:rFonts w:ascii="Cutive Mono" w:cs="Cutive Mono" w:eastAsia="Cutive Mono" w:hAnsi="Cutive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utive Mono" w:cs="Cutive Mono" w:eastAsia="Cutive Mono" w:hAnsi="Cutive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“name”: "sato",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70751953125" w:line="240" w:lineRule="auto"/>
        <w:ind w:left="2196.2835693359375" w:right="0" w:firstLine="0"/>
        <w:jc w:val="left"/>
        <w:rPr>
          <w:rFonts w:ascii="Cutive Mono" w:cs="Cutive Mono" w:eastAsia="Cutive Mono" w:hAnsi="Cutive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utive Mono" w:cs="Cutive Mono" w:eastAsia="Cutive Mono" w:hAnsi="Cutive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“distance”: 142.7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70751953125" w:line="240" w:lineRule="auto"/>
        <w:ind w:left="2196.2835693359375" w:right="0" w:firstLine="0"/>
        <w:jc w:val="left"/>
        <w:rPr>
          <w:rFonts w:ascii="Cutive Mono" w:cs="Cutive Mono" w:eastAsia="Cutive Mono" w:hAnsi="Cutive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utive Mono" w:cs="Cutive Mono" w:eastAsia="Cutive Mono" w:hAnsi="Cutive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“message”: ["este", "", "un", "", ""]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70751953125" w:line="240" w:lineRule="auto"/>
        <w:ind w:left="1481.1212158203125" w:right="0" w:firstLine="0"/>
        <w:jc w:val="left"/>
        <w:rPr>
          <w:rFonts w:ascii="Cutive Mono" w:cs="Cutive Mono" w:eastAsia="Cutive Mono" w:hAnsi="Cutive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utive Mono" w:cs="Cutive Mono" w:eastAsia="Cutive Mono" w:hAnsi="Cutive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70751953125" w:line="240" w:lineRule="auto"/>
        <w:ind w:left="765.5192565917969" w:right="0" w:firstLine="0"/>
        <w:jc w:val="left"/>
        <w:rPr>
          <w:rFonts w:ascii="Cutive Mono" w:cs="Cutive Mono" w:eastAsia="Cutive Mono" w:hAnsi="Cutive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utive Mono" w:cs="Cutive Mono" w:eastAsia="Cutive Mono" w:hAnsi="Cutive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70751953125" w:line="240" w:lineRule="auto"/>
        <w:ind w:left="41.121368408203125" w:right="0" w:firstLine="0"/>
        <w:jc w:val="left"/>
        <w:rPr>
          <w:rFonts w:ascii="Cutive Mono" w:cs="Cutive Mono" w:eastAsia="Cutive Mono" w:hAnsi="Cutive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utive Mono" w:cs="Cutive Mono" w:eastAsia="Cutive Mono" w:hAnsi="Cutive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3770751953125" w:line="240" w:lineRule="auto"/>
        <w:ind w:left="16.05270385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La respuesta, por otro lado, deberá tener la siguiente forma: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70751953125" w:line="240" w:lineRule="auto"/>
        <w:ind w:left="16.932373046875" w:right="0" w:firstLine="0"/>
        <w:jc w:val="left"/>
        <w:rPr>
          <w:rFonts w:ascii="Cutive Mono" w:cs="Cutive Mono" w:eastAsia="Cutive Mono" w:hAnsi="Cutive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utive Mono" w:cs="Cutive Mono" w:eastAsia="Cutive Mono" w:hAnsi="Cutive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RESPONSE CODE: 200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70751953125" w:line="240" w:lineRule="auto"/>
        <w:ind w:left="42.22076416015625" w:right="0" w:firstLine="0"/>
        <w:jc w:val="left"/>
        <w:rPr>
          <w:rFonts w:ascii="Cutive Mono" w:cs="Cutive Mono" w:eastAsia="Cutive Mono" w:hAnsi="Cutive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utive Mono" w:cs="Cutive Mono" w:eastAsia="Cutive Mono" w:hAnsi="Cutive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70751953125" w:line="240" w:lineRule="auto"/>
        <w:ind w:left="768.5978698730469" w:right="0" w:firstLine="0"/>
        <w:jc w:val="left"/>
        <w:rPr>
          <w:rFonts w:ascii="Cutive Mono" w:cs="Cutive Mono" w:eastAsia="Cutive Mono" w:hAnsi="Cutive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utive Mono" w:cs="Cutive Mono" w:eastAsia="Cutive Mono" w:hAnsi="Cutive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"position": {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70751953125" w:line="240" w:lineRule="auto"/>
        <w:ind w:left="1488.5980224609375" w:right="0" w:firstLine="0"/>
        <w:jc w:val="left"/>
        <w:rPr>
          <w:rFonts w:ascii="Cutive Mono" w:cs="Cutive Mono" w:eastAsia="Cutive Mono" w:hAnsi="Cutive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utive Mono" w:cs="Cutive Mono" w:eastAsia="Cutive Mono" w:hAnsi="Cutive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"x": -100.0,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70751953125" w:line="240" w:lineRule="auto"/>
        <w:ind w:left="1488.5980224609375" w:right="0" w:firstLine="0"/>
        <w:jc w:val="left"/>
        <w:rPr>
          <w:rFonts w:ascii="Cutive Mono" w:cs="Cutive Mono" w:eastAsia="Cutive Mono" w:hAnsi="Cutive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utive Mono" w:cs="Cutive Mono" w:eastAsia="Cutive Mono" w:hAnsi="Cutive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"y": 75.5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70751953125" w:line="240" w:lineRule="auto"/>
        <w:ind w:left="761.1213684082031" w:right="0" w:firstLine="0"/>
        <w:jc w:val="left"/>
        <w:rPr>
          <w:rFonts w:ascii="Cutive Mono" w:cs="Cutive Mono" w:eastAsia="Cutive Mono" w:hAnsi="Cutive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utive Mono" w:cs="Cutive Mono" w:eastAsia="Cutive Mono" w:hAnsi="Cutive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},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70751953125" w:line="240" w:lineRule="auto"/>
        <w:ind w:left="768.5978698730469" w:right="0" w:firstLine="0"/>
        <w:jc w:val="left"/>
        <w:rPr>
          <w:rFonts w:ascii="Cutive Mono" w:cs="Cutive Mono" w:eastAsia="Cutive Mono" w:hAnsi="Cutive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utive Mono" w:cs="Cutive Mono" w:eastAsia="Cutive Mono" w:hAnsi="Cutive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"message": "este es un mensaje secreto"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677001953125" w:line="240" w:lineRule="auto"/>
        <w:ind w:left="41.121368408203125" w:right="0" w:firstLine="0"/>
        <w:jc w:val="left"/>
        <w:rPr>
          <w:rFonts w:ascii="Cutive Mono" w:cs="Cutive Mono" w:eastAsia="Cutive Mono" w:hAnsi="Cutive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utive Mono" w:cs="Cutive Mono" w:eastAsia="Cutive Mono" w:hAnsi="Cutive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3767700195312" w:line="240" w:lineRule="auto"/>
        <w:ind w:left="17.372131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En caso que no se pueda determinar la posición o el mensaje, retorna: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677001953125" w:line="240" w:lineRule="auto"/>
        <w:ind w:left="16.932373046875" w:right="0" w:firstLine="0"/>
        <w:jc w:val="left"/>
        <w:rPr>
          <w:rFonts w:ascii="Cutive Mono" w:cs="Cutive Mono" w:eastAsia="Cutive Mono" w:hAnsi="Cutive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utive Mono" w:cs="Cutive Mono" w:eastAsia="Cutive Mono" w:hAnsi="Cutive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RESPONSE CODE: 404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240051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Nivel 3 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01953125" w:line="272.7422904968262" w:lineRule="auto"/>
        <w:ind w:left="26.168060302734375" w:right="145.772705078125" w:hanging="15.1730346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Considerar que el mensaje ahora debe poder recibirse en diferentes POST al nuevo servicio </w:t>
      </w:r>
      <w:r w:rsidDel="00000000" w:rsidR="00000000" w:rsidRPr="00000000">
        <w:rPr>
          <w:rFonts w:ascii="Cutive Mono" w:cs="Cutive Mono" w:eastAsia="Cutive Mono" w:hAnsi="Cutive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/topsecret_split/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, respetando la misma firma que antes. Por ejemplo: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37646484375" w:line="240" w:lineRule="auto"/>
        <w:ind w:left="13.1939697265625" w:right="0" w:firstLine="0"/>
        <w:jc w:val="left"/>
        <w:rPr>
          <w:rFonts w:ascii="Cutive Mono" w:cs="Cutive Mono" w:eastAsia="Cutive Mono" w:hAnsi="Cutive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utive Mono" w:cs="Cutive Mono" w:eastAsia="Cutive Mono" w:hAnsi="Cutive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POST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utive Mono" w:cs="Cutive Mono" w:eastAsia="Cutive Mono" w:hAnsi="Cutive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/topsecret_split/{satellite_name}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646484375" w:line="240" w:lineRule="auto"/>
        <w:ind w:left="42.22076416015625" w:right="0" w:firstLine="0"/>
        <w:jc w:val="left"/>
        <w:rPr>
          <w:rFonts w:ascii="Cutive Mono" w:cs="Cutive Mono" w:eastAsia="Cutive Mono" w:hAnsi="Cutive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utive Mono" w:cs="Cutive Mono" w:eastAsia="Cutive Mono" w:hAnsi="Cutive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646484375" w:line="240" w:lineRule="auto"/>
        <w:ind w:left="768.5978698730469" w:right="0" w:firstLine="0"/>
        <w:jc w:val="left"/>
        <w:rPr>
          <w:rFonts w:ascii="Cutive Mono" w:cs="Cutive Mono" w:eastAsia="Cutive Mono" w:hAnsi="Cutive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utive Mono" w:cs="Cutive Mono" w:eastAsia="Cutive Mono" w:hAnsi="Cutive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"distance": 100.0,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646484375" w:line="240" w:lineRule="auto"/>
        <w:ind w:left="768.5978698730469" w:right="0" w:firstLine="0"/>
        <w:jc w:val="left"/>
        <w:rPr>
          <w:rFonts w:ascii="Cutive Mono" w:cs="Cutive Mono" w:eastAsia="Cutive Mono" w:hAnsi="Cutive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utive Mono" w:cs="Cutive Mono" w:eastAsia="Cutive Mono" w:hAnsi="Cutive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"message": ["este", "", "", "mensaje", ""]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646484375" w:line="240" w:lineRule="auto"/>
        <w:ind w:left="41.121368408203125" w:right="0" w:firstLine="0"/>
        <w:jc w:val="left"/>
        <w:rPr>
          <w:rFonts w:ascii="Cutive Mono" w:cs="Cutive Mono" w:eastAsia="Cutive Mono" w:hAnsi="Cutive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utive Mono" w:cs="Cutive Mono" w:eastAsia="Cutive Mono" w:hAnsi="Cutive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37646484375" w:line="272.7422904968262" w:lineRule="auto"/>
        <w:ind w:left="8.13629150390625" w:right="153.433837890625" w:firstLine="2.85873413085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Crear un nuevo servicio </w:t>
      </w:r>
      <w:r w:rsidDel="00000000" w:rsidR="00000000" w:rsidRPr="00000000">
        <w:rPr>
          <w:rFonts w:ascii="Cutive Mono" w:cs="Cutive Mono" w:eastAsia="Cutive Mono" w:hAnsi="Cutive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/topsecret_split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/ que acepte POST y GET. En el GET la respuesta deberá indicar la posición y el mensaje en caso que sea posible determinarlo y tener la misma estructura del ejemplo del Nivel 2. Caso contrario, deberá responder un mensaje de error indicando que no hay suficiente información.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3.37646484375" w:line="240" w:lineRule="auto"/>
        <w:ind w:left="22.112121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Entregables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35693359375" w:line="240" w:lineRule="auto"/>
        <w:ind w:left="379.13131713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Código fuente en repositorio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privado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de GitHub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70751953125" w:line="240" w:lineRule="auto"/>
        <w:ind w:left="379.13131713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Documentación que indique cómo ejecutar el programa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70751953125" w:line="240" w:lineRule="auto"/>
        <w:ind w:left="379.13131713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Documentación del proyecto que considere importante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70751953125" w:line="240" w:lineRule="auto"/>
        <w:ind w:left="379.13131713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URL en donde este hosteado el servicio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70751953125" w:line="272.7422904968262" w:lineRule="auto"/>
        <w:ind w:left="718.0209350585938" w:right="1139.3121337890625" w:hanging="338.8896179199219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Contemplar buenas prácticas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(tip: imaginar que estas poniendo una aplicación productiva)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905" w:top="1430.10009765625" w:left="1440" w:right="126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utive Mo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utive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